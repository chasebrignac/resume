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04C3E" w14:textId="77777777" w:rsidR="00F428E7" w:rsidRDefault="008063B6">
      <w:pPr>
        <w:spacing w:after="0" w:line="259" w:lineRule="auto"/>
        <w:jc w:val="center"/>
      </w:pPr>
      <w:r>
        <w:rPr>
          <w:b/>
          <w:sz w:val="24"/>
        </w:rPr>
        <w:t>Chase J. Brignac</w:t>
      </w:r>
    </w:p>
    <w:p w14:paraId="01399D13" w14:textId="77777777" w:rsidR="00F428E7" w:rsidRDefault="008063B6">
      <w:pPr>
        <w:spacing w:after="0" w:line="265" w:lineRule="auto"/>
        <w:jc w:val="center"/>
      </w:pPr>
      <w:proofErr w:type="gramStart"/>
      <w:r>
        <w:t>chase.brignac@gmail.com</w:t>
      </w:r>
      <w:proofErr w:type="gramEnd"/>
    </w:p>
    <w:p w14:paraId="1A4B9E5F" w14:textId="77777777" w:rsidR="00F428E7" w:rsidRDefault="008063B6">
      <w:pPr>
        <w:spacing w:after="0" w:line="265" w:lineRule="auto"/>
        <w:jc w:val="center"/>
      </w:pPr>
      <w:r>
        <w:t>(225)-333-9947</w:t>
      </w:r>
    </w:p>
    <w:p w14:paraId="62076C64" w14:textId="77777777" w:rsidR="00F428E7" w:rsidRDefault="008063B6">
      <w:pPr>
        <w:spacing w:after="519" w:line="265" w:lineRule="auto"/>
        <w:jc w:val="center"/>
      </w:pPr>
      <w:r>
        <w:t>Page 1 of 2</w:t>
      </w:r>
    </w:p>
    <w:p w14:paraId="51D6216A" w14:textId="77777777" w:rsidR="00F428E7" w:rsidRDefault="008063B6">
      <w:pPr>
        <w:pStyle w:val="Heading1"/>
        <w:ind w:left="-5"/>
      </w:pPr>
      <w:r>
        <w:t>WORK EXPERIENCE</w:t>
      </w:r>
    </w:p>
    <w:p w14:paraId="1ECCC304" w14:textId="77777777" w:rsidR="00F428E7" w:rsidRDefault="008063B6">
      <w:pPr>
        <w:tabs>
          <w:tab w:val="center" w:pos="1608"/>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Systems Engineer</w:t>
      </w:r>
      <w:r>
        <w:rPr>
          <w:rFonts w:ascii="Calibri" w:eastAsia="Calibri" w:hAnsi="Calibri" w:cs="Calibri"/>
          <w:i/>
        </w:rPr>
        <w:tab/>
        <w:t>September 2015-Present</w:t>
      </w:r>
    </w:p>
    <w:p w14:paraId="30622C52" w14:textId="77777777" w:rsidR="00F428E7" w:rsidRDefault="008063B6">
      <w:pPr>
        <w:ind w:left="730" w:right="828"/>
      </w:pPr>
      <w:r>
        <w:t xml:space="preserve">NASA Goddard Space Flight Center Earth Science Mission Operations Code 428 contracted by Honeywell Technology Solutions </w:t>
      </w:r>
      <w:proofErr w:type="spellStart"/>
      <w:r>
        <w:t>Inc</w:t>
      </w:r>
      <w:proofErr w:type="spellEnd"/>
    </w:p>
    <w:p w14:paraId="414B24A6" w14:textId="77777777" w:rsidR="00F428E7" w:rsidRDefault="008063B6">
      <w:pPr>
        <w:numPr>
          <w:ilvl w:val="0"/>
          <w:numId w:val="1"/>
        </w:numPr>
        <w:ind w:hanging="199"/>
      </w:pPr>
      <w:r>
        <w:t>Improvement of DevOps scripts resulting in more efficient operations</w:t>
      </w:r>
    </w:p>
    <w:p w14:paraId="7AC9CC7E" w14:textId="77777777" w:rsidR="00F428E7" w:rsidRDefault="008063B6">
      <w:pPr>
        <w:numPr>
          <w:ilvl w:val="0"/>
          <w:numId w:val="1"/>
        </w:numPr>
        <w:ind w:hanging="199"/>
      </w:pPr>
      <w:r>
        <w:t>Acquired Satellite Console Controller and Satellite Operations Controller certifications</w:t>
      </w:r>
    </w:p>
    <w:p w14:paraId="2AB6F5F6" w14:textId="77777777" w:rsidR="00F428E7" w:rsidRDefault="008063B6">
      <w:pPr>
        <w:numPr>
          <w:ilvl w:val="0"/>
          <w:numId w:val="1"/>
        </w:numPr>
        <w:spacing w:after="265"/>
        <w:ind w:hanging="199"/>
      </w:pPr>
      <w:r>
        <w:t xml:space="preserve">Achieved successful operations, </w:t>
      </w:r>
      <w:proofErr w:type="spellStart"/>
      <w:r>
        <w:t>maintainance</w:t>
      </w:r>
      <w:proofErr w:type="spellEnd"/>
      <w:r>
        <w:t>, and troubleshooting of Landsat 8 without errors</w:t>
      </w:r>
    </w:p>
    <w:p w14:paraId="48069F54" w14:textId="77777777" w:rsidR="00F428E7" w:rsidRDefault="008063B6">
      <w:pPr>
        <w:tabs>
          <w:tab w:val="center" w:pos="281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Chief Technology Officer and Co-Founder</w:t>
      </w:r>
      <w:r>
        <w:rPr>
          <w:rFonts w:ascii="Calibri" w:eastAsia="Calibri" w:hAnsi="Calibri" w:cs="Calibri"/>
          <w:i/>
        </w:rPr>
        <w:tab/>
        <w:t>October 2015-March 2016</w:t>
      </w:r>
    </w:p>
    <w:p w14:paraId="411B45DD" w14:textId="77777777" w:rsidR="00F428E7" w:rsidRDefault="008063B6">
      <w:pPr>
        <w:ind w:left="730"/>
      </w:pPr>
      <w:proofErr w:type="spellStart"/>
      <w:r>
        <w:t>WeCook</w:t>
      </w:r>
      <w:proofErr w:type="spellEnd"/>
    </w:p>
    <w:p w14:paraId="4E53FBC9" w14:textId="77777777" w:rsidR="00F428E7" w:rsidRDefault="008063B6">
      <w:pPr>
        <w:numPr>
          <w:ilvl w:val="0"/>
          <w:numId w:val="1"/>
        </w:numPr>
        <w:ind w:hanging="199"/>
      </w:pPr>
      <w:r>
        <w:t>Managed DevOps team that successfully built and maintained a website using agile development practices to auto bill users on a regular basis, permit editing of chef appointments, and enable Chief Operating Officer to manage hundreds of appointments efficiently</w:t>
      </w:r>
    </w:p>
    <w:p w14:paraId="06EF3952" w14:textId="77777777" w:rsidR="00F428E7" w:rsidRDefault="008063B6">
      <w:pPr>
        <w:numPr>
          <w:ilvl w:val="0"/>
          <w:numId w:val="1"/>
        </w:numPr>
        <w:ind w:hanging="199"/>
      </w:pPr>
      <w:r>
        <w:t>Obtained profit margins of over 10-30% on bulk food chef appointments</w:t>
      </w:r>
    </w:p>
    <w:p w14:paraId="2276B677" w14:textId="77777777" w:rsidR="00F428E7" w:rsidRDefault="008063B6">
      <w:pPr>
        <w:numPr>
          <w:ilvl w:val="0"/>
          <w:numId w:val="1"/>
        </w:numPr>
        <w:spacing w:after="265"/>
        <w:ind w:hanging="199"/>
      </w:pPr>
      <w:r>
        <w:t>Attained growth from hundreds monthly in October to $10k monthly in February</w:t>
      </w:r>
    </w:p>
    <w:p w14:paraId="3F42A522" w14:textId="77777777" w:rsidR="00F428E7" w:rsidRDefault="008063B6">
      <w:pPr>
        <w:tabs>
          <w:tab w:val="center" w:pos="141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Test Engineer</w:t>
      </w:r>
      <w:r>
        <w:rPr>
          <w:rFonts w:ascii="Calibri" w:eastAsia="Calibri" w:hAnsi="Calibri" w:cs="Calibri"/>
          <w:i/>
        </w:rPr>
        <w:tab/>
        <w:t>April 2014-September 2015</w:t>
      </w:r>
    </w:p>
    <w:p w14:paraId="7AC5E223" w14:textId="77777777" w:rsidR="00F428E7" w:rsidRDefault="008063B6">
      <w:pPr>
        <w:ind w:left="730" w:right="1028"/>
      </w:pPr>
      <w:r>
        <w:t xml:space="preserve">NASA Goddard Space Flight Center Planetary Environments Laboratory Code 699 under the supervision of Dr. Paul </w:t>
      </w:r>
      <w:proofErr w:type="spellStart"/>
      <w:r>
        <w:t>Mahaffy</w:t>
      </w:r>
      <w:proofErr w:type="spellEnd"/>
      <w:r>
        <w:t>, contracted by ADNET Systems</w:t>
      </w:r>
    </w:p>
    <w:p w14:paraId="14816249" w14:textId="77777777" w:rsidR="00F428E7" w:rsidRDefault="008063B6">
      <w:pPr>
        <w:numPr>
          <w:ilvl w:val="0"/>
          <w:numId w:val="1"/>
        </w:numPr>
        <w:ind w:hanging="199"/>
      </w:pPr>
      <w:r>
        <w:t xml:space="preserve">Contributed to Martian satellite MAVEN, and Martian rovers Curiosity and </w:t>
      </w:r>
      <w:proofErr w:type="spellStart"/>
      <w:r>
        <w:t>ExoMars</w:t>
      </w:r>
      <w:proofErr w:type="spellEnd"/>
    </w:p>
    <w:p w14:paraId="42A450E1" w14:textId="77777777" w:rsidR="00F428E7" w:rsidRDefault="008063B6">
      <w:pPr>
        <w:numPr>
          <w:ilvl w:val="0"/>
          <w:numId w:val="1"/>
        </w:numPr>
        <w:ind w:hanging="199"/>
      </w:pPr>
      <w:r>
        <w:t>Calibrated and operated the MAVEN Neutral Gas Ion Mass Spectrometer (NGIMS) testbed and instrument</w:t>
      </w:r>
    </w:p>
    <w:p w14:paraId="34BF90B8" w14:textId="77777777" w:rsidR="00F428E7" w:rsidRDefault="008063B6">
      <w:pPr>
        <w:numPr>
          <w:ilvl w:val="0"/>
          <w:numId w:val="1"/>
        </w:numPr>
        <w:ind w:hanging="199"/>
      </w:pPr>
      <w:r>
        <w:t>Created Python scripts that trend MAVEN NGIMS testbed data and instrument sensitivity</w:t>
      </w:r>
    </w:p>
    <w:p w14:paraId="341FB989" w14:textId="77777777" w:rsidR="00F428E7" w:rsidRDefault="008063B6">
      <w:pPr>
        <w:numPr>
          <w:ilvl w:val="0"/>
          <w:numId w:val="1"/>
        </w:numPr>
        <w:spacing w:after="265"/>
        <w:ind w:hanging="199"/>
      </w:pPr>
      <w:r>
        <w:t>Improved usability of XINA online front-end web development products in AngularJS</w:t>
      </w:r>
    </w:p>
    <w:p w14:paraId="401D9CAE" w14:textId="77777777" w:rsidR="00F428E7" w:rsidRDefault="008063B6">
      <w:pPr>
        <w:tabs>
          <w:tab w:val="center" w:pos="167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Summer 2012 and 2013</w:t>
      </w:r>
    </w:p>
    <w:p w14:paraId="4B1085DE" w14:textId="77777777" w:rsidR="00F428E7" w:rsidRDefault="008063B6">
      <w:pPr>
        <w:ind w:left="730" w:right="1578"/>
      </w:pPr>
      <w:r>
        <w:t xml:space="preserve">National Institute of Standards and Technology (NIST) in Gaithersburg, MD under the supervision of Dr. Alan </w:t>
      </w:r>
      <w:proofErr w:type="spellStart"/>
      <w:r>
        <w:t>Migdall</w:t>
      </w:r>
      <w:proofErr w:type="spellEnd"/>
    </w:p>
    <w:p w14:paraId="53EC7A80" w14:textId="77777777" w:rsidR="00F428E7" w:rsidRDefault="008063B6">
      <w:pPr>
        <w:numPr>
          <w:ilvl w:val="0"/>
          <w:numId w:val="1"/>
        </w:numPr>
        <w:ind w:hanging="199"/>
      </w:pPr>
      <w:r>
        <w:t xml:space="preserve">Developed simulations in Python of an efficient single photon source in the lab called the Number Squeezed State Generator (NSSG) by using Spontaneous Parametric Down Conversion (SPDC) with system feedback to achieve super-resolution and </w:t>
      </w:r>
      <w:proofErr w:type="spellStart"/>
      <w:r>
        <w:t>supersensitivity</w:t>
      </w:r>
      <w:proofErr w:type="spellEnd"/>
    </w:p>
    <w:p w14:paraId="32246D12" w14:textId="77777777" w:rsidR="00F428E7" w:rsidRDefault="008063B6">
      <w:pPr>
        <w:numPr>
          <w:ilvl w:val="0"/>
          <w:numId w:val="1"/>
        </w:numPr>
        <w:ind w:hanging="199"/>
      </w:pPr>
      <w:r>
        <w:t>Built Maximum-Likelihood Estimation (MLE) fitting program in Mathematica and Java to characterize Transition Edge Sensor (TES) data output</w:t>
      </w:r>
    </w:p>
    <w:p w14:paraId="3A792CF2" w14:textId="77777777" w:rsidR="00F428E7" w:rsidRDefault="008063B6">
      <w:pPr>
        <w:numPr>
          <w:ilvl w:val="0"/>
          <w:numId w:val="1"/>
        </w:numPr>
        <w:ind w:hanging="199"/>
      </w:pPr>
      <w:r>
        <w:t xml:space="preserve">Constructed Modified </w:t>
      </w:r>
      <w:proofErr w:type="spellStart"/>
      <w:r>
        <w:t>Levenberg</w:t>
      </w:r>
      <w:proofErr w:type="spellEnd"/>
      <w:r>
        <w:t>-Marquardt Algorithm (MLMA) fitting program in MATLAB for TES data output</w:t>
      </w:r>
    </w:p>
    <w:p w14:paraId="55BE1ED9" w14:textId="77777777" w:rsidR="00F428E7" w:rsidRDefault="008063B6">
      <w:pPr>
        <w:numPr>
          <w:ilvl w:val="0"/>
          <w:numId w:val="1"/>
        </w:numPr>
        <w:ind w:hanging="199"/>
      </w:pPr>
      <w:r>
        <w:t xml:space="preserve">Programmed Monte Carlo simulations in C++ and Java of </w:t>
      </w:r>
      <w:proofErr w:type="spellStart"/>
      <w:r>
        <w:t>Fabry</w:t>
      </w:r>
      <w:proofErr w:type="spellEnd"/>
      <w:r>
        <w:t>-Perot interferometers with various methods of intensity detection and various quantum states of light input to study sensitivity, visibility, and other characteristics</w:t>
      </w:r>
    </w:p>
    <w:p w14:paraId="79B249FD" w14:textId="77777777" w:rsidR="00F428E7" w:rsidRDefault="008063B6">
      <w:pPr>
        <w:numPr>
          <w:ilvl w:val="0"/>
          <w:numId w:val="1"/>
        </w:numPr>
        <w:ind w:hanging="199"/>
      </w:pPr>
      <w:r>
        <w:t>Engineered low cost temperature controller to keep non-linear crystals in the range 20 C to 150 C to within 0.05 C</w:t>
      </w:r>
    </w:p>
    <w:p w14:paraId="47CD62F9" w14:textId="77777777" w:rsidR="00F428E7" w:rsidRDefault="008063B6">
      <w:pPr>
        <w:numPr>
          <w:ilvl w:val="0"/>
          <w:numId w:val="1"/>
        </w:numPr>
        <w:spacing w:after="256"/>
        <w:ind w:hanging="199"/>
      </w:pPr>
      <w:r>
        <w:t>Used the agile development method in C++ on Arduino to create and tune an easy to operate and troubleshoot temperature proportional-integral-derivative (PID) controller and GUI</w:t>
      </w:r>
    </w:p>
    <w:p w14:paraId="2D5AD23C" w14:textId="77777777" w:rsidR="00F428E7" w:rsidRDefault="008063B6">
      <w:pPr>
        <w:tabs>
          <w:tab w:val="center" w:pos="167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Research Assistant</w:t>
      </w:r>
      <w:r>
        <w:rPr>
          <w:rFonts w:ascii="Calibri" w:eastAsia="Calibri" w:hAnsi="Calibri" w:cs="Calibri"/>
          <w:i/>
        </w:rPr>
        <w:tab/>
        <w:t>August 2010 - May 2013</w:t>
      </w:r>
    </w:p>
    <w:p w14:paraId="1040113B" w14:textId="77777777" w:rsidR="00F428E7" w:rsidRDefault="008063B6">
      <w:pPr>
        <w:ind w:left="730" w:right="2928"/>
      </w:pPr>
      <w:r>
        <w:t>Quantum Science and Technology Group in Baton Rouge, LA under the supervision of Dr. Jonathan P. Dowling</w:t>
      </w:r>
    </w:p>
    <w:p w14:paraId="04E1B837" w14:textId="77777777" w:rsidR="00F428E7" w:rsidRDefault="008063B6">
      <w:pPr>
        <w:numPr>
          <w:ilvl w:val="0"/>
          <w:numId w:val="1"/>
        </w:numPr>
        <w:ind w:hanging="199"/>
      </w:pPr>
      <w:r>
        <w:t>Programmed simulations in Mathematica and MATLAB of Mach-</w:t>
      </w:r>
      <w:proofErr w:type="spellStart"/>
      <w:r>
        <w:t>Zehnder</w:t>
      </w:r>
      <w:proofErr w:type="spellEnd"/>
      <w:r>
        <w:t xml:space="preserve"> interferometers with parity detection and various quantum states of light input</w:t>
      </w:r>
    </w:p>
    <w:p w14:paraId="6264B6CC" w14:textId="77777777" w:rsidR="00F428E7" w:rsidRDefault="008063B6">
      <w:pPr>
        <w:numPr>
          <w:ilvl w:val="0"/>
          <w:numId w:val="1"/>
        </w:numPr>
        <w:ind w:hanging="199"/>
      </w:pPr>
      <w:r>
        <w:t>Developed a GUI to run these simulations for a more interactive method to study sensitivity, visibility, and other characteristics</w:t>
      </w:r>
    </w:p>
    <w:p w14:paraId="4CC59F61" w14:textId="77777777" w:rsidR="00F428E7" w:rsidRDefault="008063B6">
      <w:pPr>
        <w:numPr>
          <w:ilvl w:val="0"/>
          <w:numId w:val="1"/>
        </w:numPr>
        <w:spacing w:after="301"/>
        <w:ind w:hanging="199"/>
      </w:pPr>
      <w:r>
        <w:lastRenderedPageBreak/>
        <w:t>Published in Physical Review A</w:t>
      </w:r>
    </w:p>
    <w:p w14:paraId="54801BF6" w14:textId="77777777" w:rsidR="00F428E7" w:rsidRDefault="008063B6">
      <w:pPr>
        <w:pStyle w:val="Heading1"/>
        <w:ind w:left="-5"/>
      </w:pPr>
      <w:r>
        <w:t>EDUCATION</w:t>
      </w:r>
    </w:p>
    <w:p w14:paraId="51BD9065" w14:textId="77777777" w:rsidR="00F428E7" w:rsidRDefault="008063B6">
      <w:pPr>
        <w:tabs>
          <w:tab w:val="center" w:pos="302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Louisiana State University, Baton Rouge, LA</w:t>
      </w:r>
      <w:r>
        <w:rPr>
          <w:rFonts w:ascii="Calibri" w:eastAsia="Calibri" w:hAnsi="Calibri" w:cs="Calibri"/>
          <w:i/>
        </w:rPr>
        <w:tab/>
        <w:t>May 2013</w:t>
      </w:r>
    </w:p>
    <w:p w14:paraId="70595F56" w14:textId="77777777" w:rsidR="00F428E7" w:rsidRDefault="008063B6">
      <w:pPr>
        <w:ind w:left="1014"/>
      </w:pPr>
      <w:r>
        <w:t>• Bachelor of Science in Physics with a Minor in Mathematics, 3.36 GPA</w:t>
      </w:r>
    </w:p>
    <w:p w14:paraId="2FAB4E9E" w14:textId="77777777" w:rsidR="00F428E7" w:rsidRDefault="008063B6">
      <w:pPr>
        <w:spacing w:after="0" w:line="259" w:lineRule="auto"/>
        <w:jc w:val="center"/>
      </w:pPr>
      <w:r>
        <w:rPr>
          <w:b/>
          <w:sz w:val="24"/>
        </w:rPr>
        <w:t>Chase J. Brignac</w:t>
      </w:r>
    </w:p>
    <w:p w14:paraId="59F3DE49" w14:textId="77777777" w:rsidR="00F428E7" w:rsidRDefault="008063B6">
      <w:pPr>
        <w:spacing w:after="0" w:line="265" w:lineRule="auto"/>
        <w:jc w:val="center"/>
      </w:pPr>
      <w:proofErr w:type="gramStart"/>
      <w:r>
        <w:t>chase.brignac@gmail.com</w:t>
      </w:r>
      <w:proofErr w:type="gramEnd"/>
    </w:p>
    <w:p w14:paraId="7BA37D05" w14:textId="77777777" w:rsidR="00F428E7" w:rsidRDefault="008063B6">
      <w:pPr>
        <w:spacing w:after="0" w:line="265" w:lineRule="auto"/>
        <w:jc w:val="center"/>
      </w:pPr>
      <w:r>
        <w:t>(225)-333-9947</w:t>
      </w:r>
    </w:p>
    <w:p w14:paraId="4A00153D" w14:textId="77777777" w:rsidR="00F428E7" w:rsidRDefault="008063B6">
      <w:pPr>
        <w:spacing w:after="280" w:line="265" w:lineRule="auto"/>
        <w:jc w:val="center"/>
      </w:pPr>
      <w:r>
        <w:t>Page 2 of 2</w:t>
      </w:r>
    </w:p>
    <w:p w14:paraId="003B98B6" w14:textId="77777777" w:rsidR="00F428E7" w:rsidRDefault="008063B6">
      <w:pPr>
        <w:pStyle w:val="Heading1"/>
        <w:ind w:left="-5"/>
      </w:pPr>
      <w:r>
        <w:t>SKILLS</w:t>
      </w:r>
    </w:p>
    <w:p w14:paraId="095E1F8A" w14:textId="77777777" w:rsidR="00F428E7" w:rsidRDefault="008063B6">
      <w:pPr>
        <w:spacing w:after="6" w:line="259" w:lineRule="auto"/>
        <w:ind w:left="715"/>
        <w:jc w:val="left"/>
      </w:pPr>
      <w:r>
        <w:rPr>
          <w:rFonts w:ascii="Calibri" w:eastAsia="Calibri" w:hAnsi="Calibri" w:cs="Calibri"/>
          <w:i/>
        </w:rPr>
        <w:t>Programming and Software</w:t>
      </w:r>
    </w:p>
    <w:p w14:paraId="7AECA50E" w14:textId="77777777" w:rsidR="00F428E7" w:rsidRDefault="008063B6">
      <w:pPr>
        <w:numPr>
          <w:ilvl w:val="0"/>
          <w:numId w:val="2"/>
        </w:numPr>
        <w:spacing w:after="138"/>
        <w:ind w:hanging="199"/>
      </w:pPr>
      <w:r>
        <w:t>Languages: Python, C++, Java, JavaScript, Mathematica, L</w:t>
      </w:r>
      <w:r>
        <w:rPr>
          <w:vertAlign w:val="superscript"/>
        </w:rPr>
        <w:t>A</w:t>
      </w:r>
      <w:r>
        <w:t>TEX, MATLAB, Bash</w:t>
      </w:r>
    </w:p>
    <w:p w14:paraId="638513F1" w14:textId="77777777" w:rsidR="00F428E7" w:rsidRDefault="008063B6">
      <w:pPr>
        <w:numPr>
          <w:ilvl w:val="0"/>
          <w:numId w:val="2"/>
        </w:numPr>
        <w:spacing w:after="105"/>
        <w:ind w:hanging="199"/>
      </w:pPr>
      <w:r>
        <w:t xml:space="preserve">Libraries: </w:t>
      </w:r>
      <w:proofErr w:type="spellStart"/>
      <w:r>
        <w:t>matplotlib</w:t>
      </w:r>
      <w:proofErr w:type="spellEnd"/>
      <w:r>
        <w:t xml:space="preserve">, </w:t>
      </w:r>
      <w:proofErr w:type="spellStart"/>
      <w:r>
        <w:t>NumPy</w:t>
      </w:r>
      <w:proofErr w:type="spellEnd"/>
      <w:r>
        <w:t xml:space="preserve">, </w:t>
      </w:r>
      <w:proofErr w:type="spellStart"/>
      <w:r>
        <w:t>SciPy</w:t>
      </w:r>
      <w:proofErr w:type="spellEnd"/>
      <w:r>
        <w:t xml:space="preserve">, </w:t>
      </w:r>
      <w:proofErr w:type="spellStart"/>
      <w:r>
        <w:t>SymPy</w:t>
      </w:r>
      <w:proofErr w:type="spellEnd"/>
      <w:r>
        <w:t>, jQuery</w:t>
      </w:r>
    </w:p>
    <w:p w14:paraId="035AFE03" w14:textId="77777777" w:rsidR="00F428E7" w:rsidRDefault="008063B6">
      <w:pPr>
        <w:numPr>
          <w:ilvl w:val="0"/>
          <w:numId w:val="2"/>
        </w:numPr>
        <w:spacing w:after="105"/>
        <w:ind w:hanging="199"/>
      </w:pPr>
      <w:r>
        <w:t>Frameworks: Meteor, Bootstrap, AngularJS</w:t>
      </w:r>
    </w:p>
    <w:p w14:paraId="54CF7D6C" w14:textId="77777777" w:rsidR="00F428E7" w:rsidRDefault="008063B6">
      <w:pPr>
        <w:numPr>
          <w:ilvl w:val="0"/>
          <w:numId w:val="2"/>
        </w:numPr>
        <w:spacing w:after="105"/>
        <w:ind w:hanging="199"/>
      </w:pPr>
      <w:r>
        <w:t>Operating Systems: Ubuntu, Red Hat, Mac OS X, Windows</w:t>
      </w:r>
    </w:p>
    <w:p w14:paraId="370B8B40" w14:textId="77777777" w:rsidR="00F428E7" w:rsidRDefault="008063B6">
      <w:pPr>
        <w:numPr>
          <w:ilvl w:val="0"/>
          <w:numId w:val="2"/>
        </w:numPr>
        <w:spacing w:after="240"/>
        <w:ind w:hanging="199"/>
      </w:pPr>
      <w:r>
        <w:t xml:space="preserve">Version Control: SVN, </w:t>
      </w:r>
      <w:proofErr w:type="spellStart"/>
      <w:r>
        <w:t>Git</w:t>
      </w:r>
      <w:proofErr w:type="spellEnd"/>
    </w:p>
    <w:p w14:paraId="50E9E91F" w14:textId="77777777" w:rsidR="00F428E7" w:rsidRDefault="008063B6">
      <w:pPr>
        <w:spacing w:after="6" w:line="259" w:lineRule="auto"/>
        <w:ind w:left="715"/>
        <w:jc w:val="left"/>
      </w:pPr>
      <w:r>
        <w:rPr>
          <w:rFonts w:ascii="Calibri" w:eastAsia="Calibri" w:hAnsi="Calibri" w:cs="Calibri"/>
          <w:i/>
        </w:rPr>
        <w:t>Instrumentation:</w:t>
      </w:r>
    </w:p>
    <w:p w14:paraId="38A1200E" w14:textId="77777777" w:rsidR="00F428E7" w:rsidRDefault="008063B6">
      <w:pPr>
        <w:numPr>
          <w:ilvl w:val="0"/>
          <w:numId w:val="2"/>
        </w:numPr>
        <w:spacing w:after="145"/>
        <w:ind w:hanging="199"/>
      </w:pPr>
      <w:r>
        <w:t>Quadrupole Mass Spectrometers</w:t>
      </w:r>
    </w:p>
    <w:p w14:paraId="1857921A" w14:textId="77777777" w:rsidR="00F428E7" w:rsidRDefault="008063B6">
      <w:pPr>
        <w:numPr>
          <w:ilvl w:val="1"/>
          <w:numId w:val="2"/>
        </w:numPr>
        <w:spacing w:after="135"/>
        <w:ind w:hanging="214"/>
      </w:pPr>
      <w:r>
        <w:t>Operated, maintained, and executed troubleshooting of extremely sensitive $50 million NGIMS at NASA Goddard Space Flight Center</w:t>
      </w:r>
    </w:p>
    <w:p w14:paraId="728CC130" w14:textId="77777777" w:rsidR="00F428E7" w:rsidRDefault="008063B6">
      <w:pPr>
        <w:numPr>
          <w:ilvl w:val="0"/>
          <w:numId w:val="2"/>
        </w:numPr>
        <w:spacing w:after="145"/>
        <w:ind w:hanging="199"/>
      </w:pPr>
      <w:r>
        <w:t>Piezoelectric sensors</w:t>
      </w:r>
    </w:p>
    <w:p w14:paraId="1CDC5529" w14:textId="77777777" w:rsidR="00F428E7" w:rsidRDefault="008063B6">
      <w:pPr>
        <w:numPr>
          <w:ilvl w:val="1"/>
          <w:numId w:val="2"/>
        </w:numPr>
        <w:spacing w:after="292"/>
        <w:ind w:hanging="214"/>
      </w:pPr>
      <w:r>
        <w:t xml:space="preserve">Designed a low cost piezo controller Printed Circuit Board (PCB) for quantum metrology at NIST using Electronic Design Automation program </w:t>
      </w:r>
      <w:proofErr w:type="spellStart"/>
      <w:r>
        <w:t>KiCad</w:t>
      </w:r>
      <w:proofErr w:type="spellEnd"/>
    </w:p>
    <w:p w14:paraId="4BBBD026" w14:textId="77777777" w:rsidR="00F428E7" w:rsidRDefault="008063B6">
      <w:pPr>
        <w:pStyle w:val="Heading1"/>
        <w:ind w:left="-5"/>
      </w:pPr>
      <w:r>
        <w:t>PUBLICATIONS</w:t>
      </w:r>
    </w:p>
    <w:p w14:paraId="7F2D1BDD" w14:textId="77777777" w:rsidR="00F428E7" w:rsidRDefault="008063B6">
      <w:pPr>
        <w:spacing w:after="6" w:line="259" w:lineRule="auto"/>
        <w:ind w:left="715"/>
        <w:jc w:val="left"/>
      </w:pPr>
      <w:r>
        <w:rPr>
          <w:rFonts w:ascii="Calibri" w:eastAsia="Calibri" w:hAnsi="Calibri" w:cs="Calibri"/>
          <w:i/>
        </w:rPr>
        <w:t>Strategies for choosing path-entangled number states for optimal</w:t>
      </w:r>
    </w:p>
    <w:p w14:paraId="0092FA3B" w14:textId="77777777" w:rsidR="00F428E7" w:rsidRDefault="008063B6">
      <w:pPr>
        <w:tabs>
          <w:tab w:val="center" w:pos="3552"/>
          <w:tab w:val="right" w:pos="9559"/>
        </w:tabs>
        <w:spacing w:after="6" w:line="259" w:lineRule="auto"/>
        <w:ind w:left="0" w:firstLine="0"/>
        <w:jc w:val="left"/>
      </w:pPr>
      <w:r>
        <w:rPr>
          <w:rFonts w:ascii="Calibri" w:eastAsia="Calibri" w:hAnsi="Calibri" w:cs="Calibri"/>
          <w:sz w:val="22"/>
        </w:rPr>
        <w:tab/>
      </w:r>
      <w:proofErr w:type="gramStart"/>
      <w:r>
        <w:rPr>
          <w:rFonts w:ascii="Calibri" w:eastAsia="Calibri" w:hAnsi="Calibri" w:cs="Calibri"/>
          <w:i/>
        </w:rPr>
        <w:t>robust</w:t>
      </w:r>
      <w:proofErr w:type="gramEnd"/>
      <w:r>
        <w:rPr>
          <w:rFonts w:ascii="Calibri" w:eastAsia="Calibri" w:hAnsi="Calibri" w:cs="Calibri"/>
          <w:i/>
        </w:rPr>
        <w:t xml:space="preserve"> quantum optical metrology in the presence of loss</w:t>
      </w:r>
      <w:r>
        <w:rPr>
          <w:rFonts w:ascii="Calibri" w:eastAsia="Calibri" w:hAnsi="Calibri" w:cs="Calibri"/>
          <w:i/>
        </w:rPr>
        <w:tab/>
        <w:t>July 2012</w:t>
      </w:r>
    </w:p>
    <w:p w14:paraId="2196502C" w14:textId="77777777" w:rsidR="00F428E7" w:rsidRDefault="008063B6">
      <w:pPr>
        <w:numPr>
          <w:ilvl w:val="0"/>
          <w:numId w:val="3"/>
        </w:numPr>
        <w:ind w:hanging="199"/>
      </w:pPr>
      <w:proofErr w:type="spellStart"/>
      <w:r>
        <w:t>Kebei</w:t>
      </w:r>
      <w:proofErr w:type="spellEnd"/>
      <w:r>
        <w:t xml:space="preserve"> Jiang, Chase J. Brignac, </w:t>
      </w:r>
      <w:proofErr w:type="spellStart"/>
      <w:r>
        <w:t>Moochan</w:t>
      </w:r>
      <w:proofErr w:type="spellEnd"/>
      <w:r>
        <w:t xml:space="preserve"> B. Kim, Hwang Lee, J. P. Dowling</w:t>
      </w:r>
    </w:p>
    <w:p w14:paraId="1E8E7E4E" w14:textId="77777777" w:rsidR="00F428E7" w:rsidRDefault="008063B6">
      <w:pPr>
        <w:numPr>
          <w:ilvl w:val="0"/>
          <w:numId w:val="3"/>
        </w:numPr>
        <w:ind w:hanging="199"/>
      </w:pPr>
      <w:r>
        <w:t xml:space="preserve">Research performed at Louisiana State University on quantum optical metrology using parity detection applied to path entangled </w:t>
      </w:r>
      <w:proofErr w:type="spellStart"/>
      <w:r>
        <w:t>Fock</w:t>
      </w:r>
      <w:proofErr w:type="spellEnd"/>
      <w:r>
        <w:t xml:space="preserve"> states in </w:t>
      </w:r>
      <w:proofErr w:type="spellStart"/>
      <w:r>
        <w:t>lossy</w:t>
      </w:r>
      <w:proofErr w:type="spellEnd"/>
      <w:r>
        <w:t xml:space="preserve"> environments</w:t>
      </w:r>
    </w:p>
    <w:p w14:paraId="5B903EE7" w14:textId="77777777" w:rsidR="00F428E7" w:rsidRDefault="008063B6">
      <w:pPr>
        <w:numPr>
          <w:ilvl w:val="0"/>
          <w:numId w:val="3"/>
        </w:numPr>
        <w:spacing w:after="301"/>
        <w:ind w:hanging="199"/>
      </w:pPr>
      <w:r>
        <w:t>Phys. Rev. A 86, 013826 (2012)</w:t>
      </w:r>
    </w:p>
    <w:p w14:paraId="47CA0DD4" w14:textId="77777777" w:rsidR="00F428E7" w:rsidRDefault="008063B6">
      <w:pPr>
        <w:pStyle w:val="Heading1"/>
        <w:ind w:left="-5"/>
      </w:pPr>
      <w:r>
        <w:t>HONORS &amp; AWARDS</w:t>
      </w:r>
    </w:p>
    <w:p w14:paraId="2D81615F" w14:textId="77777777" w:rsidR="00F428E7" w:rsidRDefault="008063B6">
      <w:pPr>
        <w:tabs>
          <w:tab w:val="center" w:pos="3305"/>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Landsat 8 Flight Operation Team Excellence Award</w:t>
      </w:r>
      <w:r>
        <w:rPr>
          <w:rFonts w:ascii="Calibri" w:eastAsia="Calibri" w:hAnsi="Calibri" w:cs="Calibri"/>
          <w:i/>
        </w:rPr>
        <w:tab/>
        <w:t>2016</w:t>
      </w:r>
    </w:p>
    <w:p w14:paraId="57814DCE" w14:textId="77777777" w:rsidR="00F428E7" w:rsidRDefault="008063B6">
      <w:pPr>
        <w:numPr>
          <w:ilvl w:val="0"/>
          <w:numId w:val="4"/>
        </w:numPr>
        <w:spacing w:after="265"/>
        <w:ind w:hanging="199"/>
      </w:pPr>
      <w:r>
        <w:t>For significant contributions to safeguarding the Landsat 8 mission</w:t>
      </w:r>
    </w:p>
    <w:p w14:paraId="1692BEF1" w14:textId="77777777" w:rsidR="00F428E7" w:rsidRDefault="008063B6">
      <w:pPr>
        <w:tabs>
          <w:tab w:val="center" w:pos="130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Google Talk</w:t>
      </w:r>
      <w:r>
        <w:rPr>
          <w:rFonts w:ascii="Calibri" w:eastAsia="Calibri" w:hAnsi="Calibri" w:cs="Calibri"/>
          <w:i/>
        </w:rPr>
        <w:tab/>
        <w:t>2016</w:t>
      </w:r>
    </w:p>
    <w:p w14:paraId="16B3D4A2" w14:textId="77777777" w:rsidR="00F428E7" w:rsidRDefault="008063B6">
      <w:pPr>
        <w:numPr>
          <w:ilvl w:val="0"/>
          <w:numId w:val="4"/>
        </w:numPr>
        <w:spacing w:after="265"/>
        <w:ind w:hanging="199"/>
      </w:pPr>
      <w:r>
        <w:t>Invited to Lenoir, North Carolina to talk about Landsat 8 at Google’s data center</w:t>
      </w:r>
    </w:p>
    <w:p w14:paraId="0BF0FD5B" w14:textId="77777777" w:rsidR="00F428E7" w:rsidRDefault="008063B6">
      <w:pPr>
        <w:tabs>
          <w:tab w:val="center" w:pos="2957"/>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LA-STEM Research Scholars Program, LSU</w:t>
      </w:r>
      <w:r>
        <w:rPr>
          <w:rFonts w:ascii="Calibri" w:eastAsia="Calibri" w:hAnsi="Calibri" w:cs="Calibri"/>
          <w:i/>
        </w:rPr>
        <w:tab/>
        <w:t>2010 - 2013</w:t>
      </w:r>
    </w:p>
    <w:p w14:paraId="37344FDF" w14:textId="77777777" w:rsidR="00F428E7" w:rsidRDefault="008063B6">
      <w:pPr>
        <w:numPr>
          <w:ilvl w:val="0"/>
          <w:numId w:val="4"/>
        </w:numPr>
        <w:spacing w:after="256"/>
        <w:ind w:hanging="199"/>
      </w:pPr>
      <w:r>
        <w:t>Full coverage prestigious scholarship dedicated to promoting diversity in the STEM disciplines through academia, undergraduate research, and mentoring</w:t>
      </w:r>
    </w:p>
    <w:p w14:paraId="6CE8E03F" w14:textId="77777777" w:rsidR="00F428E7" w:rsidRDefault="008063B6">
      <w:pPr>
        <w:tabs>
          <w:tab w:val="center" w:pos="2382"/>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S-STEM Scholars Program, LSU</w:t>
      </w:r>
      <w:r>
        <w:rPr>
          <w:rFonts w:ascii="Calibri" w:eastAsia="Calibri" w:hAnsi="Calibri" w:cs="Calibri"/>
          <w:i/>
        </w:rPr>
        <w:tab/>
        <w:t>2009 - 2013</w:t>
      </w:r>
    </w:p>
    <w:p w14:paraId="3CEFC09B" w14:textId="77777777" w:rsidR="00F428E7" w:rsidRDefault="008063B6">
      <w:pPr>
        <w:numPr>
          <w:ilvl w:val="0"/>
          <w:numId w:val="4"/>
        </w:numPr>
        <w:spacing w:after="301"/>
        <w:ind w:hanging="199"/>
      </w:pPr>
      <w:r>
        <w:t>Academic scholarship dedicated to promoting diversity in the STEM disciplines</w:t>
      </w:r>
    </w:p>
    <w:p w14:paraId="54BCCD8E" w14:textId="77777777" w:rsidR="00F428E7" w:rsidRDefault="008063B6">
      <w:pPr>
        <w:pStyle w:val="Heading1"/>
        <w:ind w:left="-5"/>
      </w:pPr>
      <w:r>
        <w:t>LEADERSHIP</w:t>
      </w:r>
    </w:p>
    <w:p w14:paraId="6A2692DB" w14:textId="77777777" w:rsidR="00F428E7" w:rsidRDefault="008063B6">
      <w:pPr>
        <w:tabs>
          <w:tab w:val="center" w:pos="2862"/>
          <w:tab w:val="right" w:pos="9559"/>
        </w:tabs>
        <w:spacing w:after="6" w:line="259" w:lineRule="auto"/>
        <w:ind w:left="0" w:firstLine="0"/>
        <w:jc w:val="left"/>
      </w:pPr>
      <w:r>
        <w:rPr>
          <w:rFonts w:ascii="Calibri" w:eastAsia="Calibri" w:hAnsi="Calibri" w:cs="Calibri"/>
          <w:sz w:val="22"/>
        </w:rPr>
        <w:tab/>
      </w:r>
      <w:proofErr w:type="spellStart"/>
      <w:r>
        <w:rPr>
          <w:rFonts w:ascii="Calibri" w:eastAsia="Calibri" w:hAnsi="Calibri" w:cs="Calibri"/>
          <w:i/>
        </w:rPr>
        <w:t>Bitcamp</w:t>
      </w:r>
      <w:proofErr w:type="spellEnd"/>
      <w:r>
        <w:rPr>
          <w:rFonts w:ascii="Calibri" w:eastAsia="Calibri" w:hAnsi="Calibri" w:cs="Calibri"/>
          <w:i/>
        </w:rPr>
        <w:t xml:space="preserve"> Hackathon Co-Executive Director</w:t>
      </w:r>
      <w:r>
        <w:rPr>
          <w:rFonts w:ascii="Calibri" w:eastAsia="Calibri" w:hAnsi="Calibri" w:cs="Calibri"/>
          <w:i/>
        </w:rPr>
        <w:tab/>
        <w:t>2015 - 2016</w:t>
      </w:r>
    </w:p>
    <w:p w14:paraId="64DCC654" w14:textId="77777777" w:rsidR="00F428E7" w:rsidRDefault="008063B6">
      <w:pPr>
        <w:numPr>
          <w:ilvl w:val="0"/>
          <w:numId w:val="5"/>
        </w:numPr>
        <w:ind w:hanging="199"/>
      </w:pPr>
      <w:r>
        <w:t>Facilitated diversity, innovation, and creativity to make new technologies</w:t>
      </w:r>
    </w:p>
    <w:p w14:paraId="04B17E81" w14:textId="5E1BC147" w:rsidR="00F428E7" w:rsidRDefault="00D01E20">
      <w:pPr>
        <w:numPr>
          <w:ilvl w:val="0"/>
          <w:numId w:val="5"/>
        </w:numPr>
        <w:ind w:hanging="199"/>
      </w:pPr>
      <w:r>
        <w:rPr>
          <w:rStyle w:val="FootnoteReference"/>
        </w:rPr>
        <w:lastRenderedPageBreak/>
        <w:footnoteReference w:id="1"/>
      </w:r>
      <w:r w:rsidR="008063B6">
        <w:t>Managed extensive team of over a dozen directors</w:t>
      </w:r>
    </w:p>
    <w:p w14:paraId="284EC340" w14:textId="77777777" w:rsidR="00F428E7" w:rsidRDefault="008063B6">
      <w:pPr>
        <w:numPr>
          <w:ilvl w:val="0"/>
          <w:numId w:val="5"/>
        </w:numPr>
        <w:spacing w:after="265"/>
        <w:ind w:hanging="199"/>
      </w:pPr>
      <w:r>
        <w:t>Balanced budget amounting to hundreds of thousands of dollars</w:t>
      </w:r>
    </w:p>
    <w:p w14:paraId="70A5446A" w14:textId="77777777" w:rsidR="00F428E7" w:rsidRDefault="008063B6">
      <w:pPr>
        <w:tabs>
          <w:tab w:val="center" w:pos="1374"/>
          <w:tab w:val="right" w:pos="9559"/>
        </w:tabs>
        <w:spacing w:after="6" w:line="259" w:lineRule="auto"/>
        <w:ind w:left="0" w:firstLine="0"/>
        <w:jc w:val="left"/>
      </w:pPr>
      <w:r>
        <w:rPr>
          <w:rFonts w:ascii="Calibri" w:eastAsia="Calibri" w:hAnsi="Calibri" w:cs="Calibri"/>
          <w:sz w:val="22"/>
        </w:rPr>
        <w:tab/>
      </w:r>
      <w:r>
        <w:rPr>
          <w:rFonts w:ascii="Calibri" w:eastAsia="Calibri" w:hAnsi="Calibri" w:cs="Calibri"/>
          <w:i/>
        </w:rPr>
        <w:t>Startup Shell</w:t>
      </w:r>
      <w:r>
        <w:rPr>
          <w:rFonts w:ascii="Calibri" w:eastAsia="Calibri" w:hAnsi="Calibri" w:cs="Calibri"/>
          <w:i/>
        </w:rPr>
        <w:tab/>
        <w:t>2015 - Present</w:t>
      </w:r>
    </w:p>
    <w:p w14:paraId="0F3E925E" w14:textId="77777777" w:rsidR="00F428E7" w:rsidRDefault="008063B6">
      <w:pPr>
        <w:numPr>
          <w:ilvl w:val="0"/>
          <w:numId w:val="5"/>
        </w:numPr>
        <w:ind w:hanging="199"/>
      </w:pPr>
      <w:r>
        <w:t>Fostering entrepreneurship t</w:t>
      </w:r>
      <w:bookmarkStart w:id="0" w:name="_GoBack"/>
      <w:bookmarkEnd w:id="0"/>
      <w:r>
        <w:t>hrough collaboration at UMD’s incubator advising startups</w:t>
      </w:r>
    </w:p>
    <w:sectPr w:rsidR="00F428E7">
      <w:pgSz w:w="12240" w:h="15840"/>
      <w:pgMar w:top="317" w:right="1548" w:bottom="85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FBF0C" w14:textId="77777777" w:rsidR="00D01E20" w:rsidRDefault="00D01E20" w:rsidP="00D01E20">
      <w:pPr>
        <w:spacing w:after="0" w:line="240" w:lineRule="auto"/>
      </w:pPr>
      <w:r>
        <w:separator/>
      </w:r>
    </w:p>
  </w:endnote>
  <w:endnote w:type="continuationSeparator" w:id="0">
    <w:p w14:paraId="71BCA1DF" w14:textId="77777777" w:rsidR="00D01E20" w:rsidRDefault="00D01E20" w:rsidP="00D0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372CD" w14:textId="77777777" w:rsidR="00D01E20" w:rsidRDefault="00D01E20" w:rsidP="00D01E20">
      <w:pPr>
        <w:spacing w:after="0" w:line="240" w:lineRule="auto"/>
      </w:pPr>
      <w:r>
        <w:separator/>
      </w:r>
    </w:p>
  </w:footnote>
  <w:footnote w:type="continuationSeparator" w:id="0">
    <w:p w14:paraId="1B908B05" w14:textId="77777777" w:rsidR="00D01E20" w:rsidRDefault="00D01E20" w:rsidP="00D01E20">
      <w:pPr>
        <w:spacing w:after="0" w:line="240" w:lineRule="auto"/>
      </w:pPr>
      <w:r>
        <w:continuationSeparator/>
      </w:r>
    </w:p>
  </w:footnote>
  <w:footnote w:id="1">
    <w:p w14:paraId="69D2AD23" w14:textId="15AAA2E0" w:rsidR="00D01E20" w:rsidRDefault="00D01E20">
      <w:pPr>
        <w:pStyle w:val="FootnoteText"/>
      </w:pPr>
      <w:r>
        <w:t>Resume v1.0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6ACE"/>
    <w:multiLevelType w:val="hybridMultilevel"/>
    <w:tmpl w:val="846EE584"/>
    <w:lvl w:ilvl="0" w:tplc="97D8CD48">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ADCFF2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E7A59D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1CAEFB0">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5EA0662">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E64C3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570CE6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98A9C08">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6A7128">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1AF96CA9"/>
    <w:multiLevelType w:val="hybridMultilevel"/>
    <w:tmpl w:val="BD701148"/>
    <w:lvl w:ilvl="0" w:tplc="6E1CADFE">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D2A898">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E4C95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08EA67A">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5E8E2E">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028125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D72B9C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2A0A1C">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98AD41E">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221248B9"/>
    <w:multiLevelType w:val="hybridMultilevel"/>
    <w:tmpl w:val="49FE22A6"/>
    <w:lvl w:ilvl="0" w:tplc="C6461B50">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4EFB68">
      <w:start w:val="1"/>
      <w:numFmt w:val="bullet"/>
      <w:lvlText w:val="–"/>
      <w:lvlJc w:val="left"/>
      <w:pPr>
        <w:ind w:left="165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832C9CC8">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4D9EFBD2">
      <w:start w:val="1"/>
      <w:numFmt w:val="bullet"/>
      <w:lvlText w:val="•"/>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2FED55E">
      <w:start w:val="1"/>
      <w:numFmt w:val="bullet"/>
      <w:lvlText w:val="o"/>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FF6ED5A8">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88AEF30">
      <w:start w:val="1"/>
      <w:numFmt w:val="bullet"/>
      <w:lvlText w:val="•"/>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C7F8FCBC">
      <w:start w:val="1"/>
      <w:numFmt w:val="bullet"/>
      <w:lvlText w:val="o"/>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84C870C2">
      <w:start w:val="1"/>
      <w:numFmt w:val="bullet"/>
      <w:lvlText w:val="▪"/>
      <w:lvlJc w:val="left"/>
      <w:pPr>
        <w:ind w:left="68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nsid w:val="569A1421"/>
    <w:multiLevelType w:val="hybridMultilevel"/>
    <w:tmpl w:val="EE9C75E2"/>
    <w:lvl w:ilvl="0" w:tplc="BD562F3A">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EA646DC">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C4D44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A6041E2">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AC493C">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9B6D82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C6778">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EC2A10">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C883026">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77BA6F40"/>
    <w:multiLevelType w:val="hybridMultilevel"/>
    <w:tmpl w:val="69BEF9A8"/>
    <w:lvl w:ilvl="0" w:tplc="2C5AFE54">
      <w:start w:val="1"/>
      <w:numFmt w:val="bullet"/>
      <w:lvlText w:val="•"/>
      <w:lvlJc w:val="left"/>
      <w:pPr>
        <w:ind w:left="12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0308110">
      <w:start w:val="1"/>
      <w:numFmt w:val="bullet"/>
      <w:lvlText w:val="o"/>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EBA6B4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80C2E4E">
      <w:start w:val="1"/>
      <w:numFmt w:val="bullet"/>
      <w:lvlText w:val="•"/>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D2A1F6">
      <w:start w:val="1"/>
      <w:numFmt w:val="bullet"/>
      <w:lvlText w:val="o"/>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74AD25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EE8F4CC">
      <w:start w:val="1"/>
      <w:numFmt w:val="bullet"/>
      <w:lvlText w:val="•"/>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C02FC4A">
      <w:start w:val="1"/>
      <w:numFmt w:val="bullet"/>
      <w:lvlText w:val="o"/>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4A675A">
      <w:start w:val="1"/>
      <w:numFmt w:val="bullet"/>
      <w:lvlText w:val="▪"/>
      <w:lvlJc w:val="left"/>
      <w:pPr>
        <w:ind w:left="7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8E7"/>
    <w:rsid w:val="008063B6"/>
    <w:rsid w:val="00D01E20"/>
    <w:rsid w:val="00F42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2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5"/>
      <w:ind w:left="10"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paragraph" w:styleId="Header">
    <w:name w:val="header"/>
    <w:basedOn w:val="Normal"/>
    <w:link w:val="HeaderChar"/>
    <w:uiPriority w:val="99"/>
    <w:unhideWhenUsed/>
    <w:rsid w:val="00D01E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E20"/>
    <w:rPr>
      <w:rFonts w:ascii="Cambria" w:eastAsia="Cambria" w:hAnsi="Cambria" w:cs="Cambria"/>
      <w:color w:val="000000"/>
      <w:sz w:val="20"/>
    </w:rPr>
  </w:style>
  <w:style w:type="paragraph" w:styleId="Footer">
    <w:name w:val="footer"/>
    <w:basedOn w:val="Normal"/>
    <w:link w:val="FooterChar"/>
    <w:uiPriority w:val="99"/>
    <w:unhideWhenUsed/>
    <w:rsid w:val="00D01E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E20"/>
    <w:rPr>
      <w:rFonts w:ascii="Cambria" w:eastAsia="Cambria" w:hAnsi="Cambria" w:cs="Cambria"/>
      <w:color w:val="000000"/>
      <w:sz w:val="20"/>
    </w:rPr>
  </w:style>
  <w:style w:type="paragraph" w:styleId="EndnoteText">
    <w:name w:val="endnote text"/>
    <w:basedOn w:val="Normal"/>
    <w:link w:val="EndnoteTextChar"/>
    <w:uiPriority w:val="99"/>
    <w:unhideWhenUsed/>
    <w:rsid w:val="00D01E20"/>
    <w:pPr>
      <w:spacing w:after="0" w:line="240" w:lineRule="auto"/>
    </w:pPr>
    <w:rPr>
      <w:sz w:val="24"/>
      <w:szCs w:val="24"/>
    </w:rPr>
  </w:style>
  <w:style w:type="character" w:customStyle="1" w:styleId="EndnoteTextChar">
    <w:name w:val="Endnote Text Char"/>
    <w:basedOn w:val="DefaultParagraphFont"/>
    <w:link w:val="EndnoteText"/>
    <w:uiPriority w:val="99"/>
    <w:rsid w:val="00D01E20"/>
    <w:rPr>
      <w:rFonts w:ascii="Cambria" w:eastAsia="Cambria" w:hAnsi="Cambria" w:cs="Cambria"/>
      <w:color w:val="000000"/>
      <w:sz w:val="24"/>
      <w:szCs w:val="24"/>
    </w:rPr>
  </w:style>
  <w:style w:type="character" w:styleId="EndnoteReference">
    <w:name w:val="endnote reference"/>
    <w:basedOn w:val="DefaultParagraphFont"/>
    <w:uiPriority w:val="99"/>
    <w:unhideWhenUsed/>
    <w:rsid w:val="00D01E20"/>
    <w:rPr>
      <w:vertAlign w:val="superscript"/>
    </w:rPr>
  </w:style>
  <w:style w:type="paragraph" w:styleId="FootnoteText">
    <w:name w:val="footnote text"/>
    <w:basedOn w:val="Normal"/>
    <w:link w:val="FootnoteTextChar"/>
    <w:uiPriority w:val="99"/>
    <w:unhideWhenUsed/>
    <w:rsid w:val="00D01E20"/>
    <w:pPr>
      <w:spacing w:after="0" w:line="240" w:lineRule="auto"/>
    </w:pPr>
    <w:rPr>
      <w:sz w:val="24"/>
      <w:szCs w:val="24"/>
    </w:rPr>
  </w:style>
  <w:style w:type="character" w:customStyle="1" w:styleId="FootnoteTextChar">
    <w:name w:val="Footnote Text Char"/>
    <w:basedOn w:val="DefaultParagraphFont"/>
    <w:link w:val="FootnoteText"/>
    <w:uiPriority w:val="99"/>
    <w:rsid w:val="00D01E20"/>
    <w:rPr>
      <w:rFonts w:ascii="Cambria" w:eastAsia="Cambria" w:hAnsi="Cambria" w:cs="Cambria"/>
      <w:color w:val="000000"/>
      <w:sz w:val="24"/>
      <w:szCs w:val="24"/>
    </w:rPr>
  </w:style>
  <w:style w:type="character" w:styleId="FootnoteReference">
    <w:name w:val="footnote reference"/>
    <w:basedOn w:val="DefaultParagraphFont"/>
    <w:uiPriority w:val="99"/>
    <w:unhideWhenUsed/>
    <w:rsid w:val="00D01E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F927A-39EA-FF40-BC86-599638D7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792</Words>
  <Characters>4517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Ott</dc:creator>
  <cp:keywords/>
  <cp:lastModifiedBy>Brignac, Chase J. (GSFC-428.0)[HONEYWELL TECHNOLOGY S</cp:lastModifiedBy>
  <cp:revision>3</cp:revision>
  <dcterms:created xsi:type="dcterms:W3CDTF">2016-04-22T22:42:00Z</dcterms:created>
  <dcterms:modified xsi:type="dcterms:W3CDTF">2016-04-23T19:06:00Z</dcterms:modified>
</cp:coreProperties>
</file>